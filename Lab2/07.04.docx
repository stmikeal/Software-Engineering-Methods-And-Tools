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91" w:rsidRPr="00BC3516" w:rsidRDefault="00BC3516" w:rsidP="00BC3516">
      <w:pPr>
        <w:jc w:val="center"/>
        <w:rPr>
          <w:b/>
          <w:sz w:val="28"/>
        </w:rPr>
      </w:pPr>
      <w:r w:rsidRPr="00BC3516">
        <w:rPr>
          <w:b/>
          <w:sz w:val="28"/>
        </w:rPr>
        <w:t>Аукцион МСП</w:t>
      </w:r>
      <w:r>
        <w:rPr>
          <w:b/>
          <w:sz w:val="28"/>
        </w:rPr>
        <w:t xml:space="preserve"> (566)</w:t>
      </w:r>
    </w:p>
    <w:p w:rsidR="000328BA" w:rsidRPr="000328BA" w:rsidRDefault="000328BA" w:rsidP="000328BA">
      <w:pPr>
        <w:pStyle w:val="a3"/>
        <w:rPr>
          <w:lang w:val="en-US"/>
        </w:rPr>
      </w:pPr>
    </w:p>
    <w:p w:rsidR="00710283" w:rsidRDefault="00710283">
      <w:r>
        <w:t>Первые части</w:t>
      </w:r>
    </w:p>
    <w:p w:rsidR="00FC7672" w:rsidRDefault="00FC7672">
      <w:r>
        <w:t>07.04.2022</w:t>
      </w:r>
    </w:p>
    <w:p w:rsidR="00710283" w:rsidRPr="00341555" w:rsidRDefault="00710283" w:rsidP="00710283">
      <w:pPr>
        <w:pStyle w:val="a3"/>
        <w:numPr>
          <w:ilvl w:val="0"/>
          <w:numId w:val="5"/>
        </w:numPr>
      </w:pPr>
    </w:p>
    <w:p w:rsidR="00F40533" w:rsidRDefault="00F40533" w:rsidP="00F40533">
      <w:pPr>
        <w:pStyle w:val="a3"/>
        <w:numPr>
          <w:ilvl w:val="0"/>
          <w:numId w:val="5"/>
        </w:numPr>
      </w:pPr>
    </w:p>
    <w:p w:rsidR="00F40533" w:rsidRDefault="00F40533" w:rsidP="00F40533">
      <w:pPr>
        <w:ind w:left="360"/>
      </w:pPr>
      <w:r>
        <w:t xml:space="preserve">Признать первую часть заявки на участие в торгах участника закупки с регистрационным номером заявки 641 не соответствующей пункту </w:t>
      </w:r>
      <w:del w:id="0" w:author="ASUS" w:date="2022-04-07T12:57:00Z">
        <w:r w:rsidDel="00F40533">
          <w:delText>ИНАЯ</w:delText>
        </w:r>
      </w:del>
      <w:ins w:id="1" w:author="ASUS" w:date="2022-04-07T12:57:00Z">
        <w:r>
          <w:t>_______</w:t>
        </w:r>
      </w:ins>
      <w:ins w:id="2" w:author="ASUS" w:date="2022-04-07T12:58:00Z">
        <w:r>
          <w:t xml:space="preserve"> документации и пункту _______ извещения</w:t>
        </w:r>
      </w:ins>
      <w:ins w:id="3" w:author="ASUS" w:date="2022-04-07T12:59:00Z">
        <w:r w:rsidRPr="00F40533">
          <w:t xml:space="preserve"> о проведении закупки на основании пункта 4.4.4 статьи 20 Положения о закупках АО «ДОМ</w:t>
        </w:r>
        <w:proofErr w:type="gramStart"/>
        <w:r w:rsidRPr="00F40533">
          <w:t>.Р</w:t>
        </w:r>
        <w:proofErr w:type="gramEnd"/>
        <w:r w:rsidRPr="00F40533">
          <w:t>Ф» товаров, работ, услуг</w:t>
        </w:r>
      </w:ins>
      <w:r>
        <w:t xml:space="preserve">, поскольку </w:t>
      </w:r>
      <w:del w:id="4" w:author="ASUS" w:date="2022-04-07T13:00:00Z">
        <w:r w:rsidDel="00F40533">
          <w:delText>Несоответствие продукции, указанной в заявке на участие в закупке, требованиям документации</w:delText>
        </w:r>
      </w:del>
      <w:ins w:id="5" w:author="ASUS" w:date="2022-04-07T13:00:00Z">
        <w:r>
          <w:t>(брать из описания причины отклонения)</w:t>
        </w:r>
      </w:ins>
      <w:r>
        <w:t>;</w:t>
      </w:r>
    </w:p>
    <w:p w:rsidR="00F40533" w:rsidRDefault="00F40533" w:rsidP="00F40533">
      <w:pPr>
        <w:ind w:left="360"/>
      </w:pPr>
      <w:r>
        <w:t xml:space="preserve">- Отклонить участника закупки с регистрационным номером заявки 641 на основании пункта 21 статьи 3.4 Федеральным законом от 18 июля 2011 года №223-ФЗ «О закупках товаров, работ, услуг отдельными видами юридических лиц», пункта </w:t>
      </w:r>
      <w:del w:id="6" w:author="ASUS" w:date="2022-04-07T13:00:00Z">
        <w:r w:rsidDel="00F40533">
          <w:delText>ИНАЯ</w:delText>
        </w:r>
      </w:del>
      <w:ins w:id="7" w:author="ASUS" w:date="2022-04-07T13:00:00Z">
        <w:r>
          <w:t>______</w:t>
        </w:r>
      </w:ins>
      <w:r>
        <w:t xml:space="preserve">, поскольку </w:t>
      </w:r>
      <w:del w:id="8" w:author="ASUS" w:date="2022-04-07T13:01:00Z">
        <w:r w:rsidDel="00F40533">
          <w:delText>в первой части заявки на участие в аукционе в электронной форме содержатся сведения об участнике аукциона и (или) о ценовом предложении</w:delText>
        </w:r>
      </w:del>
      <w:ins w:id="9" w:author="ASUS" w:date="2022-04-07T13:01:00Z">
        <w:r>
          <w:t>(брать из описания причины отклонения)</w:t>
        </w:r>
      </w:ins>
      <w:r>
        <w:t>.</w:t>
      </w:r>
    </w:p>
    <w:p w:rsidR="00F40533" w:rsidRDefault="00F40533" w:rsidP="00FB5BD0"/>
    <w:p w:rsidR="009077E0" w:rsidRDefault="009077E0" w:rsidP="009077E0">
      <w:pPr>
        <w:ind w:left="360"/>
      </w:pPr>
      <w:r>
        <w:t>Вторые части</w:t>
      </w:r>
    </w:p>
    <w:p w:rsidR="00795145" w:rsidRDefault="00795145" w:rsidP="009077E0">
      <w:pPr>
        <w:ind w:left="360"/>
      </w:pPr>
      <w:r>
        <w:t>0</w:t>
      </w:r>
      <w:r w:rsidR="00FB5BD0">
        <w:t>7</w:t>
      </w:r>
      <w:r>
        <w:t>.04.2022</w:t>
      </w:r>
    </w:p>
    <w:p w:rsidR="00001420" w:rsidRDefault="00001420" w:rsidP="00BD407C">
      <w:pPr>
        <w:pStyle w:val="a3"/>
        <w:numPr>
          <w:ilvl w:val="0"/>
          <w:numId w:val="6"/>
        </w:numPr>
      </w:pPr>
      <w:r>
        <w:t xml:space="preserve">Убрать отступ между Дата и время открытия доступа к </w:t>
      </w:r>
      <w:proofErr w:type="gramStart"/>
      <w:r>
        <w:t>заявкам</w:t>
      </w:r>
      <w:proofErr w:type="gramEnd"/>
      <w:r>
        <w:t xml:space="preserve"> и Номер закупки в ЕИС</w:t>
      </w:r>
    </w:p>
    <w:p w:rsidR="00DE7DF7" w:rsidRDefault="00795145" w:rsidP="009077E0">
      <w:pPr>
        <w:pStyle w:val="a3"/>
        <w:numPr>
          <w:ilvl w:val="0"/>
          <w:numId w:val="6"/>
        </w:numPr>
      </w:pPr>
      <w:r>
        <w:t>Уменьшить отступы в абзаце с решением комиссии по результатам аукциона.</w:t>
      </w:r>
    </w:p>
    <w:p w:rsidR="008A3698" w:rsidRDefault="008A3698" w:rsidP="009077E0">
      <w:pPr>
        <w:pStyle w:val="a3"/>
        <w:numPr>
          <w:ilvl w:val="0"/>
          <w:numId w:val="6"/>
        </w:numPr>
      </w:pPr>
      <w:r>
        <w:t>При отклонении 1 участника:</w:t>
      </w:r>
    </w:p>
    <w:p w:rsidR="008A3698" w:rsidRDefault="00833AA4" w:rsidP="008A3698">
      <w:pPr>
        <w:pStyle w:val="a3"/>
      </w:pPr>
      <w:r>
        <w:rPr>
          <w:noProof/>
          <w:lang w:eastAsia="ru-RU"/>
        </w:rPr>
        <w:drawing>
          <wp:inline distT="0" distB="0" distL="0" distR="0" wp14:anchorId="5340598A" wp14:editId="29EB4C63">
            <wp:extent cx="6152515" cy="12325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98" w:rsidRDefault="008A3698" w:rsidP="008A3698">
      <w:pPr>
        <w:pStyle w:val="a3"/>
      </w:pPr>
      <w:r>
        <w:t>П. 1 орфографическая ошибка</w:t>
      </w:r>
      <w:r w:rsidR="00833AA4">
        <w:t>, убрать слово заявки перед номером.</w:t>
      </w:r>
    </w:p>
    <w:p w:rsidR="00833AA4" w:rsidRDefault="008A3698" w:rsidP="008A3698">
      <w:pPr>
        <w:pStyle w:val="a3"/>
      </w:pPr>
      <w:r>
        <w:t xml:space="preserve">П. 2. Отклонена </w:t>
      </w:r>
      <w:r w:rsidR="00833AA4">
        <w:t xml:space="preserve">другая заявка. </w:t>
      </w:r>
    </w:p>
    <w:p w:rsidR="008A3698" w:rsidRDefault="00833AA4" w:rsidP="008A3698">
      <w:pPr>
        <w:pStyle w:val="a3"/>
      </w:pPr>
      <w:r>
        <w:t xml:space="preserve">Исправить формулировку, поставить нижние подчеркивания - … </w:t>
      </w:r>
      <w:r w:rsidRPr="00833AA4">
        <w:t>пункту __ документации и пункту ___ извещения о проведении закупки на основании пункта 4.4.4 статьи 20 Положения о закупках АО «ДОМ</w:t>
      </w:r>
      <w:proofErr w:type="gramStart"/>
      <w:r w:rsidRPr="00833AA4">
        <w:t>.Р</w:t>
      </w:r>
      <w:proofErr w:type="gramEnd"/>
      <w:r w:rsidRPr="00833AA4">
        <w:t>Ф» товаров, работ, услуг,</w:t>
      </w:r>
      <w:r>
        <w:t>…</w:t>
      </w:r>
    </w:p>
    <w:p w:rsidR="00833AA4" w:rsidRDefault="00833AA4" w:rsidP="008A3698">
      <w:pPr>
        <w:pStyle w:val="a3"/>
      </w:pPr>
      <w:r>
        <w:t xml:space="preserve">, поскольку (указывать описание причины отклонения) </w:t>
      </w:r>
    </w:p>
    <w:p w:rsidR="00F54329" w:rsidRDefault="00F54329" w:rsidP="00F54329">
      <w:pPr>
        <w:pStyle w:val="a3"/>
        <w:numPr>
          <w:ilvl w:val="0"/>
          <w:numId w:val="6"/>
        </w:numPr>
      </w:pPr>
      <w:r>
        <w:t xml:space="preserve">Если допущена 1 заявка - </w:t>
      </w:r>
      <w:proofErr w:type="gramStart"/>
      <w:r>
        <w:t>не</w:t>
      </w:r>
      <w:r w:rsidRPr="00F54329">
        <w:t>состоявшимся</w:t>
      </w:r>
      <w:proofErr w:type="gramEnd"/>
      <w:r>
        <w:t xml:space="preserve"> писать слитно</w:t>
      </w:r>
    </w:p>
    <w:p w:rsidR="00F54329" w:rsidRDefault="00F54329" w:rsidP="00F54329">
      <w:pPr>
        <w:ind w:left="360"/>
      </w:pPr>
      <w:r>
        <w:rPr>
          <w:noProof/>
          <w:lang w:eastAsia="ru-RU"/>
        </w:rPr>
        <w:drawing>
          <wp:inline distT="0" distB="0" distL="0" distR="0" wp14:anchorId="50F05CE4" wp14:editId="30286894">
            <wp:extent cx="609600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A4" w:rsidRPr="00001420" w:rsidRDefault="00833AA4" w:rsidP="008A3698">
      <w:pPr>
        <w:pStyle w:val="a3"/>
      </w:pPr>
    </w:p>
    <w:p w:rsidR="00BD407C" w:rsidRDefault="005836C8" w:rsidP="009077E0">
      <w:pPr>
        <w:pStyle w:val="a3"/>
        <w:numPr>
          <w:ilvl w:val="0"/>
          <w:numId w:val="6"/>
        </w:numPr>
      </w:pPr>
      <w:r w:rsidRPr="00001420">
        <w:t xml:space="preserve"> </w:t>
      </w:r>
      <w:r w:rsidR="00795145">
        <w:t>Нет результатов голосования.</w:t>
      </w:r>
    </w:p>
    <w:p w:rsidR="00F54329" w:rsidRPr="00001420" w:rsidRDefault="00F54329" w:rsidP="00F54329">
      <w:pPr>
        <w:pStyle w:val="a3"/>
      </w:pPr>
      <w:bookmarkStart w:id="10" w:name="_GoBack"/>
      <w:bookmarkEnd w:id="10"/>
    </w:p>
    <w:sectPr w:rsidR="00F54329" w:rsidRPr="00001420" w:rsidSect="00BC351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E19"/>
    <w:multiLevelType w:val="multilevel"/>
    <w:tmpl w:val="7CA8B8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ADC0463"/>
    <w:multiLevelType w:val="hybridMultilevel"/>
    <w:tmpl w:val="C4347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27718"/>
    <w:multiLevelType w:val="hybridMultilevel"/>
    <w:tmpl w:val="E9ECC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7256B"/>
    <w:multiLevelType w:val="hybridMultilevel"/>
    <w:tmpl w:val="709A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7052C"/>
    <w:multiLevelType w:val="hybridMultilevel"/>
    <w:tmpl w:val="DB328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BE"/>
    <w:rsid w:val="00001420"/>
    <w:rsid w:val="00011591"/>
    <w:rsid w:val="000328BA"/>
    <w:rsid w:val="00164B44"/>
    <w:rsid w:val="00170508"/>
    <w:rsid w:val="00341555"/>
    <w:rsid w:val="00371CBE"/>
    <w:rsid w:val="003C6875"/>
    <w:rsid w:val="00463062"/>
    <w:rsid w:val="00483EB2"/>
    <w:rsid w:val="005836C8"/>
    <w:rsid w:val="00710283"/>
    <w:rsid w:val="00795145"/>
    <w:rsid w:val="00822275"/>
    <w:rsid w:val="00830301"/>
    <w:rsid w:val="00833AA4"/>
    <w:rsid w:val="008A3698"/>
    <w:rsid w:val="008F3DB0"/>
    <w:rsid w:val="009077E0"/>
    <w:rsid w:val="00BC3516"/>
    <w:rsid w:val="00BD407C"/>
    <w:rsid w:val="00D9296B"/>
    <w:rsid w:val="00DE7DF7"/>
    <w:rsid w:val="00F40533"/>
    <w:rsid w:val="00F54329"/>
    <w:rsid w:val="00FB5BD0"/>
    <w:rsid w:val="00F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01"/>
  </w:style>
  <w:style w:type="paragraph" w:styleId="1">
    <w:name w:val="heading 1"/>
    <w:basedOn w:val="a"/>
    <w:next w:val="a"/>
    <w:link w:val="10"/>
    <w:uiPriority w:val="9"/>
    <w:qFormat/>
    <w:rsid w:val="0083030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301"/>
    <w:pPr>
      <w:ind w:left="720"/>
      <w:contextualSpacing/>
    </w:pPr>
  </w:style>
  <w:style w:type="paragraph" w:customStyle="1" w:styleId="11">
    <w:name w:val="Стиль1"/>
    <w:basedOn w:val="1"/>
    <w:autoRedefine/>
    <w:qFormat/>
    <w:rsid w:val="00830301"/>
    <w:pPr>
      <w:numPr>
        <w:numId w:val="0"/>
      </w:numPr>
      <w:spacing w:before="120" w:after="120" w:line="240" w:lineRule="auto"/>
      <w:jc w:val="both"/>
    </w:pPr>
    <w:rPr>
      <w:rFonts w:ascii="Arial" w:eastAsia="Arial" w:hAnsi="Arial" w:cs="Arial"/>
      <w:bCs w:val="0"/>
      <w:color w:val="auto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30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annotation text"/>
    <w:basedOn w:val="a"/>
    <w:link w:val="a5"/>
    <w:uiPriority w:val="99"/>
    <w:semiHidden/>
    <w:unhideWhenUsed/>
    <w:rsid w:val="00BC3516"/>
    <w:pPr>
      <w:spacing w:after="16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C3516"/>
    <w:rPr>
      <w:rFonts w:eastAsiaTheme="minorEastAsia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BC3516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BC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3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01"/>
  </w:style>
  <w:style w:type="paragraph" w:styleId="1">
    <w:name w:val="heading 1"/>
    <w:basedOn w:val="a"/>
    <w:next w:val="a"/>
    <w:link w:val="10"/>
    <w:uiPriority w:val="9"/>
    <w:qFormat/>
    <w:rsid w:val="0083030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301"/>
    <w:pPr>
      <w:ind w:left="720"/>
      <w:contextualSpacing/>
    </w:pPr>
  </w:style>
  <w:style w:type="paragraph" w:customStyle="1" w:styleId="11">
    <w:name w:val="Стиль1"/>
    <w:basedOn w:val="1"/>
    <w:autoRedefine/>
    <w:qFormat/>
    <w:rsid w:val="00830301"/>
    <w:pPr>
      <w:numPr>
        <w:numId w:val="0"/>
      </w:numPr>
      <w:spacing w:before="120" w:after="120" w:line="240" w:lineRule="auto"/>
      <w:jc w:val="both"/>
    </w:pPr>
    <w:rPr>
      <w:rFonts w:ascii="Arial" w:eastAsia="Arial" w:hAnsi="Arial" w:cs="Arial"/>
      <w:bCs w:val="0"/>
      <w:color w:val="auto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30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annotation text"/>
    <w:basedOn w:val="a"/>
    <w:link w:val="a5"/>
    <w:uiPriority w:val="99"/>
    <w:semiHidden/>
    <w:unhideWhenUsed/>
    <w:rsid w:val="00BC3516"/>
    <w:pPr>
      <w:spacing w:after="16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C3516"/>
    <w:rPr>
      <w:rFonts w:eastAsiaTheme="minorEastAsia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BC3516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BC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3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2022-04-07T11:03:00Z</dcterms:created>
  <dcterms:modified xsi:type="dcterms:W3CDTF">2022-04-07T11:03:00Z</dcterms:modified>
</cp:coreProperties>
</file>